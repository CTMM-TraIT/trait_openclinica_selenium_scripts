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26" w:rsidRDefault="00B81244" w:rsidP="00A6372F">
      <w:pPr>
        <w:pStyle w:val="Titel"/>
        <w:rPr>
          <w:lang w:val="nl-NL"/>
        </w:rPr>
      </w:pPr>
      <w:r w:rsidRPr="00B81244">
        <w:rPr>
          <w:lang w:val="nl-NL"/>
        </w:rPr>
        <w:t>Beheerhandleiding t.b.v. een monitoring PC voor OpenClinica.nl</w:t>
      </w:r>
    </w:p>
    <w:p w:rsidR="00B81244" w:rsidRDefault="00B81244">
      <w:pPr>
        <w:rPr>
          <w:b/>
          <w:lang w:val="nl-NL"/>
        </w:rPr>
      </w:pPr>
    </w:p>
    <w:p w:rsidR="00B81244" w:rsidRPr="00B81244" w:rsidRDefault="00B81244">
      <w:pPr>
        <w:rPr>
          <w:lang w:val="nl-NL"/>
        </w:rPr>
      </w:pPr>
      <w:r>
        <w:rPr>
          <w:lang w:val="nl-NL"/>
        </w:rPr>
        <w:t xml:space="preserve">Voor het monitoring va de website OpenClincia.nl heeft TraIT-CTMM een set van scripts ontwikkeld waarmee de performance van de openclinica.nl website gemonitord kan worden. OpenClinica is een open-source eCRF web-applicatie waarmee mono- of </w:t>
      </w:r>
      <w:proofErr w:type="spellStart"/>
      <w:r>
        <w:rPr>
          <w:lang w:val="nl-NL"/>
        </w:rPr>
        <w:t>multi-center</w:t>
      </w:r>
      <w:proofErr w:type="spellEnd"/>
      <w:r>
        <w:rPr>
          <w:lang w:val="nl-NL"/>
        </w:rPr>
        <w:t xml:space="preserve"> studies hun studie gegevens kunnen verzamelen. OpenClinica ondersteunt de browsers Firefox en Internet Explorer. </w:t>
      </w:r>
    </w:p>
    <w:p w:rsidR="00B81244" w:rsidRDefault="00B81244">
      <w:pPr>
        <w:rPr>
          <w:lang w:val="nl-NL"/>
        </w:rPr>
      </w:pPr>
      <w:r>
        <w:rPr>
          <w:lang w:val="nl-NL"/>
        </w:rPr>
        <w:t xml:space="preserve">Dit document bevat een beschrijving van de </w:t>
      </w:r>
      <w:r w:rsidR="00B662BC">
        <w:rPr>
          <w:lang w:val="nl-NL"/>
        </w:rPr>
        <w:t xml:space="preserve">benodigde </w:t>
      </w:r>
      <w:r>
        <w:rPr>
          <w:lang w:val="nl-NL"/>
        </w:rPr>
        <w:t xml:space="preserve">software componenten </w:t>
      </w:r>
      <w:r w:rsidR="00B662BC">
        <w:rPr>
          <w:lang w:val="nl-NL"/>
        </w:rPr>
        <w:t>en de installatie procedure.</w:t>
      </w:r>
    </w:p>
    <w:p w:rsidR="00EF7389" w:rsidRDefault="00EF7389" w:rsidP="00EF7389">
      <w:pPr>
        <w:pStyle w:val="Kop2"/>
        <w:rPr>
          <w:lang w:val="nl-NL"/>
        </w:rPr>
      </w:pPr>
      <w:r>
        <w:rPr>
          <w:lang w:val="nl-NL"/>
        </w:rPr>
        <w:t>PC</w:t>
      </w:r>
    </w:p>
    <w:p w:rsidR="00EF7389" w:rsidRPr="00EF7389" w:rsidRDefault="00EF7389" w:rsidP="00EF7389">
      <w:pPr>
        <w:rPr>
          <w:lang w:val="nl-NL"/>
        </w:rPr>
      </w:pPr>
      <w:r>
        <w:rPr>
          <w:lang w:val="nl-NL"/>
        </w:rPr>
        <w:t xml:space="preserve">De PC moet onder Windows XP of Windows 7 draaien. Omdat de resultaten via FTP naar TraIT verstuurd gaan worden, moet de FTP-port ook open staan. </w:t>
      </w:r>
      <w:r w:rsidRPr="00EF7389">
        <w:rPr>
          <w:b/>
          <w:lang w:val="nl-NL"/>
        </w:rPr>
        <w:t>&gt;N.B. TraIT is nog niet klaar met het in inrichten van de FTP-server dus voorlopig worden de resultaten handmatig verstuurd&lt;</w:t>
      </w:r>
      <w:r w:rsidR="003F54FA">
        <w:rPr>
          <w:b/>
          <w:lang w:val="nl-NL"/>
        </w:rPr>
        <w:t xml:space="preserve">. </w:t>
      </w:r>
      <w:r w:rsidR="003F54FA" w:rsidRPr="003F54FA">
        <w:rPr>
          <w:lang w:val="nl-NL"/>
        </w:rPr>
        <w:t xml:space="preserve">Het is aan te </w:t>
      </w:r>
      <w:r w:rsidR="003F54FA">
        <w:rPr>
          <w:lang w:val="nl-NL"/>
        </w:rPr>
        <w:t>bevelen</w:t>
      </w:r>
      <w:r w:rsidR="003F54FA" w:rsidRPr="003F54FA">
        <w:rPr>
          <w:lang w:val="nl-NL"/>
        </w:rPr>
        <w:t xml:space="preserve"> om een</w:t>
      </w:r>
      <w:r w:rsidR="003F54FA">
        <w:rPr>
          <w:lang w:val="nl-NL"/>
        </w:rPr>
        <w:t xml:space="preserve"> aparte gebruiker aan te maken op de PC specifiek voor het runnen van de monitoring scripts. </w:t>
      </w:r>
    </w:p>
    <w:p w:rsidR="00314F97" w:rsidRDefault="00B662BC" w:rsidP="00B662BC">
      <w:pPr>
        <w:pStyle w:val="Kop2"/>
        <w:rPr>
          <w:lang w:val="nl-NL"/>
        </w:rPr>
      </w:pPr>
      <w:r>
        <w:rPr>
          <w:lang w:val="nl-NL"/>
        </w:rPr>
        <w:t>Installatie</w:t>
      </w:r>
    </w:p>
    <w:p w:rsidR="00C840F9" w:rsidRPr="00C840F9" w:rsidRDefault="00AF56D8" w:rsidP="00C840F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Installer de laatste versie van Java SE op de PC, deze is te downloaden van de URL: </w:t>
      </w:r>
      <w:hyperlink r:id="rId7" w:history="1">
        <w:r w:rsidRPr="001A3EBD">
          <w:rPr>
            <w:rStyle w:val="Hyperlink"/>
            <w:lang w:val="nl-NL"/>
          </w:rPr>
          <w:t>http://www.oracle.com/technetwork/java/javase/downloads/index.html</w:t>
        </w:r>
      </w:hyperlink>
      <w:r>
        <w:rPr>
          <w:lang w:val="nl-NL"/>
        </w:rPr>
        <w:t xml:space="preserve">. Zorg ervoor dat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java</w:t>
      </w:r>
      <w:proofErr w:type="spellEnd"/>
      <w:r w:rsidRPr="00AF56D8">
        <w:rPr>
          <w:sz w:val="24"/>
          <w:lang w:val="nl-NL"/>
        </w:rPr>
        <w:t xml:space="preserve"> </w:t>
      </w:r>
      <w:r>
        <w:rPr>
          <w:lang w:val="nl-NL"/>
        </w:rPr>
        <w:t xml:space="preserve">op het pad staat en dat deze te runnen is vanaf een DOS-prompt. Dit controleer je door het commando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java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 xml:space="preserve"> –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version</w:t>
      </w:r>
      <w:proofErr w:type="spellEnd"/>
      <w:r>
        <w:rPr>
          <w:lang w:val="nl-NL"/>
        </w:rPr>
        <w:t xml:space="preserve"> te geven. Als het werkt dan verschijnt de tekst:</w:t>
      </w:r>
    </w:p>
    <w:p w:rsidR="00AF56D8" w:rsidRDefault="00AF56D8" w:rsidP="00AF56D8">
      <w:pPr>
        <w:pStyle w:val="Lijstalinea"/>
        <w:rPr>
          <w:lang w:val="nl-NL"/>
        </w:rPr>
      </w:pPr>
    </w:p>
    <w:p w:rsidR="00AF56D8" w:rsidRPr="00AF56D8" w:rsidRDefault="00AF56D8" w:rsidP="00AF56D8">
      <w:pPr>
        <w:pStyle w:val="Lijstalinea"/>
        <w:rPr>
          <w:rFonts w:ascii="Courier New" w:hAnsi="Courier New" w:cs="Courier New"/>
          <w:sz w:val="18"/>
          <w:szCs w:val="18"/>
          <w:lang w:val="nl-NL"/>
        </w:rPr>
      </w:pP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java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 xml:space="preserve">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version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 xml:space="preserve"> "1.8.0_65"</w:t>
      </w:r>
    </w:p>
    <w:p w:rsidR="00AF56D8" w:rsidRPr="00AF56D8" w:rsidRDefault="00AF56D8" w:rsidP="00AF56D8">
      <w:pPr>
        <w:pStyle w:val="Lijstalinea"/>
        <w:rPr>
          <w:rFonts w:ascii="Courier New" w:hAnsi="Courier New" w:cs="Courier New"/>
          <w:sz w:val="18"/>
          <w:szCs w:val="18"/>
        </w:rPr>
      </w:pPr>
      <w:r w:rsidRPr="00AF56D8">
        <w:rPr>
          <w:rFonts w:ascii="Courier New" w:hAnsi="Courier New" w:cs="Courier New"/>
          <w:sz w:val="18"/>
          <w:szCs w:val="18"/>
        </w:rPr>
        <w:t>Java(TM) SE Runtime Environment (build 1.8.0_65-b17)</w:t>
      </w:r>
    </w:p>
    <w:p w:rsidR="00AF56D8" w:rsidRPr="00AF56D8" w:rsidRDefault="00AF56D8" w:rsidP="00AF56D8">
      <w:pPr>
        <w:pStyle w:val="Lijstalinea"/>
        <w:rPr>
          <w:rFonts w:ascii="Courier New" w:hAnsi="Courier New" w:cs="Courier New"/>
        </w:rPr>
      </w:pPr>
      <w:r w:rsidRPr="00AF56D8">
        <w:rPr>
          <w:rFonts w:ascii="Courier New" w:hAnsi="Courier New" w:cs="Courier New"/>
          <w:sz w:val="18"/>
          <w:szCs w:val="18"/>
        </w:rPr>
        <w:t xml:space="preserve">Java </w:t>
      </w:r>
      <w:proofErr w:type="spellStart"/>
      <w:r w:rsidRPr="00AF56D8">
        <w:rPr>
          <w:rFonts w:ascii="Courier New" w:hAnsi="Courier New" w:cs="Courier New"/>
          <w:sz w:val="18"/>
          <w:szCs w:val="18"/>
        </w:rPr>
        <w:t>HotSpot</w:t>
      </w:r>
      <w:proofErr w:type="spellEnd"/>
      <w:r w:rsidRPr="00AF56D8">
        <w:rPr>
          <w:rFonts w:ascii="Courier New" w:hAnsi="Courier New" w:cs="Courier New"/>
          <w:sz w:val="18"/>
          <w:szCs w:val="18"/>
        </w:rPr>
        <w:t>(TM) Client VM (build 25.65-b01, mixed mode, sharing)</w:t>
      </w:r>
    </w:p>
    <w:p w:rsidR="00AF56D8" w:rsidRPr="00AF56D8" w:rsidRDefault="00AF56D8" w:rsidP="00AF56D8">
      <w:pPr>
        <w:pStyle w:val="Lijstalinea"/>
      </w:pPr>
    </w:p>
    <w:p w:rsidR="00C840F9" w:rsidRDefault="00C840F9" w:rsidP="00B662B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Firefox niet </w:t>
      </w:r>
      <w:r w:rsidR="00A65084">
        <w:rPr>
          <w:lang w:val="nl-NL"/>
        </w:rPr>
        <w:t>geïnstalleerd</w:t>
      </w:r>
      <w:r>
        <w:rPr>
          <w:lang w:val="nl-NL"/>
        </w:rPr>
        <w:t xml:space="preserve"> is dan moet de laatste versie van Firefox gedownload worden van </w:t>
      </w:r>
    </w:p>
    <w:p w:rsidR="00356EFA" w:rsidRDefault="00E4626D" w:rsidP="00C840F9">
      <w:pPr>
        <w:pStyle w:val="Lijstalinea"/>
        <w:rPr>
          <w:lang w:val="nl-NL"/>
        </w:rPr>
      </w:pPr>
      <w:hyperlink r:id="rId8" w:history="1">
        <w:r w:rsidR="00C840F9" w:rsidRPr="001A3EBD">
          <w:rPr>
            <w:rStyle w:val="Hyperlink"/>
            <w:lang w:val="nl-NL"/>
          </w:rPr>
          <w:t>https://www.mozilla.org/en-US/firefox/all/</w:t>
        </w:r>
      </w:hyperlink>
      <w:r w:rsidR="00C840F9">
        <w:rPr>
          <w:lang w:val="nl-NL"/>
        </w:rPr>
        <w:t xml:space="preserve"> . </w:t>
      </w:r>
      <w:r w:rsidR="00E64550">
        <w:rPr>
          <w:lang w:val="nl-NL"/>
        </w:rPr>
        <w:t>Zoek uit waar het Fi</w:t>
      </w:r>
      <w:r w:rsidR="00C840F9">
        <w:rPr>
          <w:lang w:val="nl-NL"/>
        </w:rPr>
        <w:t xml:space="preserve">refox </w:t>
      </w:r>
      <w:r w:rsidR="00356EFA">
        <w:rPr>
          <w:lang w:val="nl-NL"/>
        </w:rPr>
        <w:t>profile</w:t>
      </w:r>
      <w:r w:rsidR="00A65084">
        <w:rPr>
          <w:lang w:val="nl-NL"/>
        </w:rPr>
        <w:t xml:space="preserve"> te vinden is. </w:t>
      </w:r>
      <w:r w:rsidR="00A65084" w:rsidRPr="00A65084">
        <w:rPr>
          <w:lang w:val="nl-NL"/>
        </w:rPr>
        <w:t xml:space="preserve">In deze pagina staat een beschrijving hoe je het pad naar deze directory ontdekt: </w:t>
      </w:r>
      <w:bookmarkStart w:id="0" w:name="_GoBack"/>
      <w:bookmarkEnd w:id="0"/>
      <w:r w:rsidR="00A65084" w:rsidRPr="00A65084">
        <w:rPr>
          <w:lang w:val="nl-NL"/>
        </w:rPr>
        <w:t>https://support.mozilla.org/en-US/kb/profiles-where-firefox-stores-user-data#w_how-do-i-find-my-profile .</w:t>
      </w:r>
      <w:r w:rsidR="00A65084">
        <w:rPr>
          <w:lang w:val="nl-NL"/>
        </w:rPr>
        <w:t xml:space="preserve"> Een voorbeeld van een pad is:</w:t>
      </w:r>
    </w:p>
    <w:p w:rsidR="00A65084" w:rsidRPr="00A65084" w:rsidRDefault="00A65084" w:rsidP="00C840F9">
      <w:pPr>
        <w:pStyle w:val="Lijstalinea"/>
        <w:rPr>
          <w:rFonts w:ascii="Courier New" w:hAnsi="Courier New" w:cs="Courier New"/>
          <w:sz w:val="18"/>
          <w:szCs w:val="18"/>
          <w:lang w:val="nl-NL"/>
        </w:rPr>
      </w:pPr>
    </w:p>
    <w:p w:rsidR="00356EFA" w:rsidRPr="00E64550" w:rsidRDefault="00356EFA" w:rsidP="00C840F9">
      <w:pPr>
        <w:pStyle w:val="Lijstalinea"/>
        <w:rPr>
          <w:lang w:val="nl-NL"/>
        </w:rPr>
      </w:pPr>
      <w:r w:rsidRPr="00E64550">
        <w:rPr>
          <w:rFonts w:ascii="Courier New" w:hAnsi="Courier New" w:cs="Courier New"/>
          <w:sz w:val="18"/>
          <w:szCs w:val="18"/>
          <w:lang w:val="nl-NL"/>
        </w:rPr>
        <w:t>C:\Users\j.doe\AppData\Roaming\Mozilla\Firefox\Profiles\dcx76dyb.</w:t>
      </w:r>
      <w:r w:rsidR="00A65084" w:rsidRPr="00E64550">
        <w:rPr>
          <w:rFonts w:ascii="Courier New" w:hAnsi="Courier New" w:cs="Courier New"/>
          <w:b/>
          <w:sz w:val="20"/>
          <w:szCs w:val="20"/>
          <w:lang w:val="nl-NL"/>
        </w:rPr>
        <w:t>default-1432321231223</w:t>
      </w:r>
      <w:r w:rsidR="00C840F9" w:rsidRPr="00E64550">
        <w:rPr>
          <w:rFonts w:ascii="Courier New" w:hAnsi="Courier New" w:cs="Courier New"/>
          <w:sz w:val="18"/>
          <w:szCs w:val="18"/>
          <w:lang w:val="nl-NL"/>
        </w:rPr>
        <w:t>;</w:t>
      </w:r>
      <w:r w:rsidR="00C840F9" w:rsidRPr="00E64550">
        <w:rPr>
          <w:lang w:val="nl-NL"/>
        </w:rPr>
        <w:t xml:space="preserve"> </w:t>
      </w:r>
    </w:p>
    <w:p w:rsidR="00A65084" w:rsidRDefault="00A65084" w:rsidP="00A65084">
      <w:pPr>
        <w:pStyle w:val="Lijstalinea"/>
        <w:rPr>
          <w:lang w:val="nl-NL"/>
        </w:rPr>
      </w:pPr>
    </w:p>
    <w:p w:rsidR="00B662BC" w:rsidRDefault="00EF7389" w:rsidP="00A65084">
      <w:pPr>
        <w:pStyle w:val="Lijstalinea"/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laaste</w:t>
      </w:r>
      <w:proofErr w:type="spellEnd"/>
      <w:r>
        <w:rPr>
          <w:lang w:val="nl-NL"/>
        </w:rPr>
        <w:t xml:space="preserve"> gedeelte van dit </w:t>
      </w:r>
      <w:r w:rsidR="00356EFA">
        <w:rPr>
          <w:lang w:val="nl-NL"/>
        </w:rPr>
        <w:t>pad</w:t>
      </w:r>
      <w:r w:rsidR="00C840F9">
        <w:rPr>
          <w:lang w:val="nl-NL"/>
        </w:rPr>
        <w:t xml:space="preserve"> </w:t>
      </w:r>
      <w:r>
        <w:rPr>
          <w:lang w:val="nl-NL"/>
        </w:rPr>
        <w:t>(</w:t>
      </w:r>
      <w:r w:rsidR="00E64550" w:rsidRPr="00E64550">
        <w:rPr>
          <w:rStyle w:val="TechnoChar"/>
          <w:lang w:val="nl-NL"/>
        </w:rPr>
        <w:t>default-1432321231223</w:t>
      </w:r>
      <w:r w:rsidR="00E64550">
        <w:rPr>
          <w:lang w:val="nl-NL"/>
        </w:rPr>
        <w:t xml:space="preserve"> </w:t>
      </w:r>
      <w:r>
        <w:rPr>
          <w:lang w:val="nl-NL"/>
        </w:rPr>
        <w:t xml:space="preserve">) </w:t>
      </w:r>
      <w:r w:rsidR="00C840F9">
        <w:rPr>
          <w:lang w:val="nl-NL"/>
        </w:rPr>
        <w:t>moet later ingevuld worden</w:t>
      </w:r>
      <w:r w:rsidR="00356EFA">
        <w:rPr>
          <w:lang w:val="nl-NL"/>
        </w:rPr>
        <w:t xml:space="preserve"> als </w:t>
      </w:r>
      <w:proofErr w:type="spellStart"/>
      <w:r w:rsidR="00356EFA">
        <w:rPr>
          <w:lang w:val="nl-NL"/>
        </w:rPr>
        <w:t>command</w:t>
      </w:r>
      <w:proofErr w:type="spellEnd"/>
      <w:r w:rsidR="00356EFA">
        <w:rPr>
          <w:lang w:val="nl-NL"/>
        </w:rPr>
        <w:t xml:space="preserve">-line parameter voor het script. </w:t>
      </w:r>
      <w:r w:rsidR="00B662BC">
        <w:rPr>
          <w:lang w:val="nl-NL"/>
        </w:rPr>
        <w:t xml:space="preserve">Pak de </w:t>
      </w:r>
      <w:proofErr w:type="spellStart"/>
      <w:r w:rsidR="00B662BC">
        <w:rPr>
          <w:lang w:val="nl-NL"/>
        </w:rPr>
        <w:t>ZIP-file</w:t>
      </w:r>
      <w:proofErr w:type="spellEnd"/>
      <w:r w:rsidR="00B662BC">
        <w:rPr>
          <w:lang w:val="nl-NL"/>
        </w:rPr>
        <w:t xml:space="preserve"> </w:t>
      </w:r>
      <w:r w:rsidR="00B662BC"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trait_openclinica_selenium_scripts.zip</w:t>
      </w:r>
      <w:r w:rsidR="00B662BC">
        <w:rPr>
          <w:rFonts w:ascii="Courier New" w:hAnsi="Courier New" w:cs="Courier New"/>
          <w:lang w:val="nl-NL"/>
        </w:rPr>
        <w:t xml:space="preserve"> </w:t>
      </w:r>
      <w:r w:rsidR="00B662BC">
        <w:rPr>
          <w:lang w:val="nl-NL"/>
        </w:rPr>
        <w:t xml:space="preserve">uit in een hoofddirectory waaronder de scripts komen te staan. Alle benodigde files staan in de map </w:t>
      </w:r>
      <w:proofErr w:type="spellStart"/>
      <w:r w:rsidR="00B662BC"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</w:t>
      </w:r>
      <w:proofErr w:type="spellEnd"/>
      <w:r w:rsidR="00B662BC">
        <w:rPr>
          <w:lang w:val="nl-NL"/>
        </w:rPr>
        <w:t xml:space="preserve">. </w:t>
      </w:r>
    </w:p>
    <w:p w:rsidR="006C71DF" w:rsidRDefault="006C71DF" w:rsidP="006C71D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 xml:space="preserve">Ga naar de map 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trait_openclinica_selenium_scripts</w:t>
      </w:r>
      <w:proofErr w:type="spellEnd"/>
      <w:r w:rsidRPr="00AF56D8">
        <w:rPr>
          <w:rFonts w:ascii="Courier New" w:hAnsi="Courier New" w:cs="Courier New"/>
          <w:sz w:val="18"/>
          <w:szCs w:val="18"/>
          <w:lang w:val="nl-NL"/>
        </w:rPr>
        <w:t>/</w:t>
      </w:r>
      <w:proofErr w:type="spellStart"/>
      <w:r w:rsidRPr="00AF56D8">
        <w:rPr>
          <w:rFonts w:ascii="Courier New" w:hAnsi="Courier New" w:cs="Courier New"/>
          <w:sz w:val="18"/>
          <w:szCs w:val="18"/>
          <w:lang w:val="nl-NL"/>
        </w:rPr>
        <w:t>src</w:t>
      </w:r>
      <w:proofErr w:type="spellEnd"/>
      <w:r>
        <w:rPr>
          <w:lang w:val="nl-NL"/>
        </w:rPr>
        <w:t xml:space="preserve"> en verander de naam van de file </w:t>
      </w:r>
      <w:r w:rsidRPr="00AF56D8">
        <w:rPr>
          <w:rFonts w:ascii="Courier New" w:hAnsi="Courier New" w:cs="Courier New"/>
          <w:sz w:val="18"/>
          <w:szCs w:val="18"/>
          <w:lang w:val="nl-NL"/>
        </w:rPr>
        <w:t>user-extensions-sample.js</w:t>
      </w:r>
      <w:r w:rsidRPr="006C71DF">
        <w:rPr>
          <w:rFonts w:ascii="Courier New" w:hAnsi="Courier New" w:cs="Courier New"/>
          <w:lang w:val="nl-NL"/>
        </w:rPr>
        <w:t xml:space="preserve"> </w:t>
      </w:r>
      <w:r>
        <w:rPr>
          <w:lang w:val="nl-NL"/>
        </w:rPr>
        <w:t xml:space="preserve">naar </w:t>
      </w:r>
      <w:r w:rsidRPr="00AF56D8">
        <w:rPr>
          <w:rFonts w:ascii="Courier New" w:hAnsi="Courier New" w:cs="Courier New"/>
          <w:sz w:val="18"/>
          <w:szCs w:val="18"/>
          <w:lang w:val="nl-NL"/>
        </w:rPr>
        <w:t>user-extensions.js</w:t>
      </w:r>
      <w:r>
        <w:rPr>
          <w:lang w:val="nl-NL"/>
        </w:rPr>
        <w:t xml:space="preserve">. </w:t>
      </w:r>
      <w:proofErr w:type="spellStart"/>
      <w:r>
        <w:rPr>
          <w:lang w:val="nl-NL"/>
        </w:rPr>
        <w:t>Edit</w:t>
      </w:r>
      <w:proofErr w:type="spellEnd"/>
      <w:r>
        <w:rPr>
          <w:lang w:val="nl-NL"/>
        </w:rPr>
        <w:t xml:space="preserve"> deze file en pas de gebruikersnaam en het wachtwoord aan met de waarde die je van TraIT hebt  ontvangen.</w:t>
      </w:r>
    </w:p>
    <w:p w:rsidR="00B662BC" w:rsidRDefault="00B662BC" w:rsidP="00B662B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In de map </w:t>
      </w:r>
      <w:proofErr w:type="spellStart"/>
      <w:r w:rsidRPr="00C840F9">
        <w:rPr>
          <w:rFonts w:ascii="Courier New" w:hAnsi="Courier New" w:cs="Courier New"/>
          <w:sz w:val="18"/>
          <w:szCs w:val="18"/>
          <w:lang w:val="nl-NL"/>
        </w:rPr>
        <w:t>trait_openclinica_selenium_scripts</w:t>
      </w:r>
      <w:proofErr w:type="spellEnd"/>
      <w:r w:rsidRPr="00C840F9">
        <w:rPr>
          <w:rFonts w:ascii="Courier New" w:hAnsi="Courier New" w:cs="Courier New"/>
          <w:sz w:val="18"/>
          <w:szCs w:val="18"/>
          <w:lang w:val="nl-NL"/>
        </w:rPr>
        <w:t>/</w:t>
      </w:r>
      <w:proofErr w:type="spellStart"/>
      <w:r w:rsidRPr="00C840F9">
        <w:rPr>
          <w:rFonts w:ascii="Courier New" w:hAnsi="Courier New" w:cs="Courier New"/>
          <w:sz w:val="18"/>
          <w:szCs w:val="18"/>
          <w:lang w:val="nl-NL"/>
        </w:rPr>
        <w:t>src</w:t>
      </w:r>
      <w:proofErr w:type="spellEnd"/>
      <w:r>
        <w:rPr>
          <w:lang w:val="nl-NL"/>
        </w:rPr>
        <w:t xml:space="preserve"> staat een batch file met de naam </w:t>
      </w:r>
      <w:r w:rsidRPr="00C840F9">
        <w:rPr>
          <w:rFonts w:ascii="Courier New" w:hAnsi="Courier New" w:cs="Courier New"/>
          <w:sz w:val="18"/>
          <w:szCs w:val="18"/>
          <w:lang w:val="nl-NL"/>
        </w:rPr>
        <w:t>run-se-suite.bat</w:t>
      </w:r>
      <w:r>
        <w:rPr>
          <w:lang w:val="nl-NL"/>
        </w:rPr>
        <w:t xml:space="preserve">. </w:t>
      </w:r>
      <w:r w:rsidR="006C71DF">
        <w:rPr>
          <w:lang w:val="nl-NL"/>
        </w:rPr>
        <w:t xml:space="preserve">Maak </w:t>
      </w:r>
      <w:r>
        <w:rPr>
          <w:lang w:val="nl-NL"/>
        </w:rPr>
        <w:t xml:space="preserve">een </w:t>
      </w:r>
      <w:proofErr w:type="spellStart"/>
      <w:r>
        <w:rPr>
          <w:lang w:val="nl-NL"/>
        </w:rPr>
        <w:t>scheduled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task</w:t>
      </w:r>
      <w:proofErr w:type="spellEnd"/>
      <w:r>
        <w:rPr>
          <w:lang w:val="nl-NL"/>
        </w:rPr>
        <w:t xml:space="preserve"> </w:t>
      </w:r>
      <w:r w:rsidR="00356EFA">
        <w:rPr>
          <w:lang w:val="nl-NL"/>
        </w:rPr>
        <w:t xml:space="preserve">met het pad naar </w:t>
      </w:r>
      <w:r w:rsidR="006C71DF">
        <w:rPr>
          <w:lang w:val="nl-NL"/>
        </w:rPr>
        <w:t xml:space="preserve">aan </w:t>
      </w:r>
      <w:r>
        <w:rPr>
          <w:lang w:val="nl-NL"/>
        </w:rPr>
        <w:t xml:space="preserve">die eenmaal per dag om 14:00 </w:t>
      </w:r>
      <w:r w:rsidR="002F04FE">
        <w:rPr>
          <w:lang w:val="nl-NL"/>
        </w:rPr>
        <w:t>draait</w:t>
      </w:r>
      <w:r>
        <w:rPr>
          <w:lang w:val="nl-NL"/>
        </w:rPr>
        <w:t xml:space="preserve"> en die de batch-file </w:t>
      </w:r>
      <w:r w:rsidRPr="00B662BC">
        <w:rPr>
          <w:lang w:val="nl-NL"/>
        </w:rPr>
        <w:t>run-se-suite.bat</w:t>
      </w:r>
      <w:r>
        <w:rPr>
          <w:lang w:val="nl-NL"/>
        </w:rPr>
        <w:t xml:space="preserve"> aanroept. </w:t>
      </w:r>
    </w:p>
    <w:p w:rsidR="00EF7389" w:rsidRDefault="00EF7389" w:rsidP="00EF7389">
      <w:pPr>
        <w:pStyle w:val="Lijstalinea"/>
        <w:rPr>
          <w:lang w:val="nl-NL"/>
        </w:rPr>
      </w:pPr>
    </w:p>
    <w:p w:rsidR="00B662BC" w:rsidRDefault="00EF7389" w:rsidP="00B662BC">
      <w:pPr>
        <w:pStyle w:val="Kop2"/>
        <w:rPr>
          <w:lang w:val="nl-NL"/>
        </w:rPr>
      </w:pPr>
      <w:r>
        <w:rPr>
          <w:lang w:val="nl-NL"/>
        </w:rPr>
        <w:t>Verificatie van installatie</w:t>
      </w:r>
    </w:p>
    <w:p w:rsidR="00EF7389" w:rsidRDefault="00EF7389" w:rsidP="00EF7389">
      <w:pPr>
        <w:rPr>
          <w:lang w:val="nl-NL"/>
        </w:rPr>
      </w:pPr>
      <w:r>
        <w:rPr>
          <w:lang w:val="nl-NL"/>
        </w:rPr>
        <w:t xml:space="preserve">Om te controleren of de installatie goed is verlopen moeten er een paar test runs uitgevoerd worden. Om te testen moet je eerst in een DOS-prompt naar de map </w:t>
      </w:r>
      <w:proofErr w:type="spellStart"/>
      <w:r w:rsidRPr="00EF7389">
        <w:rPr>
          <w:lang w:val="nl-NL"/>
        </w:rPr>
        <w:t>map</w:t>
      </w:r>
      <w:proofErr w:type="spellEnd"/>
      <w:r w:rsidRPr="00EF7389">
        <w:rPr>
          <w:lang w:val="nl-NL"/>
        </w:rPr>
        <w:t xml:space="preserve"> </w:t>
      </w:r>
      <w:proofErr w:type="spellStart"/>
      <w:r w:rsidRPr="00EF7389">
        <w:rPr>
          <w:lang w:val="nl-NL"/>
        </w:rPr>
        <w:t>trait_openclinica_selenium_scripts</w:t>
      </w:r>
      <w:proofErr w:type="spellEnd"/>
      <w:r w:rsidRPr="00EF7389">
        <w:rPr>
          <w:lang w:val="nl-NL"/>
        </w:rPr>
        <w:t>/</w:t>
      </w:r>
      <w:proofErr w:type="spellStart"/>
      <w:r w:rsidRPr="00EF7389">
        <w:rPr>
          <w:lang w:val="nl-NL"/>
        </w:rPr>
        <w:t>src</w:t>
      </w:r>
      <w:proofErr w:type="spellEnd"/>
      <w:r>
        <w:rPr>
          <w:lang w:val="nl-NL"/>
        </w:rPr>
        <w:t xml:space="preserve"> gaan en het commando:</w:t>
      </w:r>
    </w:p>
    <w:p w:rsidR="00EF7389" w:rsidRPr="00EF7389" w:rsidRDefault="00EF7389" w:rsidP="00EF7389">
      <w:pPr>
        <w:rPr>
          <w:rFonts w:ascii="Courier New" w:hAnsi="Courier New" w:cs="Courier New"/>
        </w:rPr>
      </w:pPr>
      <w:r w:rsidRPr="00EF7389">
        <w:rPr>
          <w:rFonts w:ascii="Courier New" w:hAnsi="Courier New" w:cs="Courier New"/>
        </w:rPr>
        <w:t>run-se-suite.bat default-1417423276464</w:t>
      </w:r>
    </w:p>
    <w:p w:rsidR="00EF7389" w:rsidRPr="00EF7389" w:rsidRDefault="00EF7389" w:rsidP="00EF7389">
      <w:pPr>
        <w:rPr>
          <w:lang w:val="nl-NL"/>
        </w:rPr>
      </w:pPr>
      <w:r w:rsidRPr="003F54FA">
        <w:rPr>
          <w:lang w:val="nl-NL"/>
        </w:rPr>
        <w:t xml:space="preserve">geven. </w:t>
      </w:r>
      <w:r w:rsidRPr="00EF7389">
        <w:rPr>
          <w:lang w:val="nl-NL"/>
        </w:rPr>
        <w:t xml:space="preserve">De </w:t>
      </w:r>
      <w:proofErr w:type="spellStart"/>
      <w:r w:rsidRPr="00EF7389">
        <w:rPr>
          <w:lang w:val="nl-NL"/>
        </w:rPr>
        <w:t>command</w:t>
      </w:r>
      <w:proofErr w:type="spellEnd"/>
      <w:r w:rsidRPr="00EF7389">
        <w:rPr>
          <w:lang w:val="nl-NL"/>
        </w:rPr>
        <w:t>-line parameter komt uit de eerste stap van de installatie. A</w:t>
      </w:r>
      <w:r w:rsidR="00620870">
        <w:rPr>
          <w:lang w:val="nl-NL"/>
        </w:rPr>
        <w:t>ls het goed is worden er 2 F</w:t>
      </w:r>
      <w:r>
        <w:rPr>
          <w:lang w:val="nl-NL"/>
        </w:rPr>
        <w:t xml:space="preserve">irefox </w:t>
      </w:r>
      <w:proofErr w:type="spellStart"/>
      <w:r>
        <w:rPr>
          <w:lang w:val="nl-NL"/>
        </w:rPr>
        <w:t>windows</w:t>
      </w:r>
      <w:proofErr w:type="spellEnd"/>
      <w:r>
        <w:rPr>
          <w:lang w:val="nl-NL"/>
        </w:rPr>
        <w:t xml:space="preserve"> geopend; in een ervan kun je de voortgangsrapportage zien van het Selenium-script en in het twee</w:t>
      </w:r>
      <w:r w:rsidR="005C7D7D">
        <w:rPr>
          <w:lang w:val="nl-NL"/>
        </w:rPr>
        <w:t xml:space="preserve">de zie je het naspelen </w:t>
      </w:r>
      <w:r>
        <w:rPr>
          <w:lang w:val="nl-NL"/>
        </w:rPr>
        <w:t xml:space="preserve">op de openclinica.nl site. Na het afsluiten van de script moeten er 2 files in de map staan: </w:t>
      </w:r>
      <w:r w:rsidRPr="00620870">
        <w:rPr>
          <w:rFonts w:ascii="Courier New" w:hAnsi="Courier New" w:cs="Courier New"/>
          <w:sz w:val="18"/>
          <w:szCs w:val="18"/>
          <w:lang w:val="nl-NL"/>
        </w:rPr>
        <w:t>results-runs.txt</w:t>
      </w:r>
      <w:r>
        <w:rPr>
          <w:lang w:val="nl-NL"/>
        </w:rPr>
        <w:t xml:space="preserve"> en </w:t>
      </w:r>
      <w:r w:rsidRPr="003F54FA">
        <w:rPr>
          <w:rStyle w:val="TechnoChar"/>
          <w:lang w:val="nl-NL"/>
        </w:rPr>
        <w:t>results-runs-extended.txt</w:t>
      </w:r>
      <w:r>
        <w:rPr>
          <w:lang w:val="nl-NL"/>
        </w:rPr>
        <w:t xml:space="preserve">. </w:t>
      </w:r>
      <w:r w:rsidR="00620870">
        <w:rPr>
          <w:lang w:val="nl-NL"/>
        </w:rPr>
        <w:t>Bekijk de inhoud van deze files en controleer of de laatste entry in elke regel een getal bevat</w:t>
      </w:r>
      <w:r w:rsidR="00C36841">
        <w:rPr>
          <w:lang w:val="nl-NL"/>
        </w:rPr>
        <w:t xml:space="preserve"> namelijk </w:t>
      </w:r>
      <w:r w:rsidR="00620870">
        <w:rPr>
          <w:lang w:val="nl-NL"/>
        </w:rPr>
        <w:t xml:space="preserve">de duur van elke test. Indien </w:t>
      </w:r>
      <w:r w:rsidR="00A65084">
        <w:rPr>
          <w:lang w:val="nl-NL"/>
        </w:rPr>
        <w:t xml:space="preserve">er geen getal staat </w:t>
      </w:r>
      <w:r w:rsidR="00620870">
        <w:rPr>
          <w:lang w:val="nl-NL"/>
        </w:rPr>
        <w:t xml:space="preserve">dan moet de batch-script </w:t>
      </w:r>
      <w:r w:rsidR="00620870" w:rsidRPr="00620870">
        <w:rPr>
          <w:rStyle w:val="TechnoChar"/>
          <w:lang w:val="nl-NL"/>
        </w:rPr>
        <w:t>run-se-suite.bat</w:t>
      </w:r>
      <w:r w:rsidR="00620870">
        <w:rPr>
          <w:lang w:val="nl-NL"/>
        </w:rPr>
        <w:t xml:space="preserve"> aangepast worden. In het script staan instructies hoe dit gedaan moet worden.</w:t>
      </w:r>
    </w:p>
    <w:p w:rsidR="00EF7389" w:rsidRPr="00EF7389" w:rsidRDefault="00EF7389" w:rsidP="00EF7389">
      <w:pPr>
        <w:pStyle w:val="Kop2"/>
      </w:pPr>
      <w:proofErr w:type="spellStart"/>
      <w:r w:rsidRPr="00EF7389">
        <w:t>Beheer</w:t>
      </w:r>
      <w:proofErr w:type="spellEnd"/>
    </w:p>
    <w:p w:rsidR="003F54FA" w:rsidRDefault="003F54FA" w:rsidP="00620870">
      <w:pPr>
        <w:rPr>
          <w:lang w:val="nl-NL"/>
        </w:rPr>
      </w:pPr>
      <w:r w:rsidRPr="003F54FA">
        <w:rPr>
          <w:lang w:val="nl-NL"/>
        </w:rPr>
        <w:t>Het script moet dagelijks draa</w:t>
      </w:r>
      <w:r>
        <w:rPr>
          <w:lang w:val="nl-NL"/>
        </w:rPr>
        <w:t>ien door middel van een ‘</w:t>
      </w:r>
      <w:proofErr w:type="spellStart"/>
      <w:r>
        <w:rPr>
          <w:lang w:val="nl-NL"/>
        </w:rPr>
        <w:t>scheduled-task</w:t>
      </w:r>
      <w:proofErr w:type="spellEnd"/>
      <w:r>
        <w:rPr>
          <w:lang w:val="nl-NL"/>
        </w:rPr>
        <w:t>’ onder het monitoring-user account. Het tijdstip van het script zal worden doorgegeven door TraIT</w:t>
      </w:r>
      <w:r w:rsidR="00865241">
        <w:rPr>
          <w:lang w:val="nl-NL"/>
        </w:rPr>
        <w:t>.</w:t>
      </w:r>
      <w:r w:rsidR="00AC2ABB">
        <w:rPr>
          <w:lang w:val="nl-NL"/>
        </w:rPr>
        <w:t xml:space="preserve"> Dit kan gedaan worden onder het Windows </w:t>
      </w:r>
      <w:r w:rsidR="00AC2ABB" w:rsidRPr="00A6372F">
        <w:rPr>
          <w:rStyle w:val="TechnoChar"/>
          <w:lang w:val="nl-NL"/>
        </w:rPr>
        <w:t xml:space="preserve">Control Panel &gt; </w:t>
      </w:r>
      <w:proofErr w:type="spellStart"/>
      <w:r w:rsidR="00AC2ABB" w:rsidRPr="00A6372F">
        <w:rPr>
          <w:rStyle w:val="TechnoChar"/>
          <w:lang w:val="nl-NL"/>
        </w:rPr>
        <w:t>Administrative</w:t>
      </w:r>
      <w:proofErr w:type="spellEnd"/>
      <w:r w:rsidR="00AC2ABB" w:rsidRPr="00A6372F">
        <w:rPr>
          <w:rStyle w:val="TechnoChar"/>
          <w:lang w:val="nl-NL"/>
        </w:rPr>
        <w:t xml:space="preserve"> Tools</w:t>
      </w:r>
      <w:r w:rsidR="00AC2ABB">
        <w:rPr>
          <w:lang w:val="nl-NL"/>
        </w:rPr>
        <w:t xml:space="preserve">. </w:t>
      </w:r>
    </w:p>
    <w:p w:rsidR="00865241" w:rsidRPr="003F54FA" w:rsidRDefault="00865241" w:rsidP="00620870">
      <w:pPr>
        <w:rPr>
          <w:lang w:val="nl-NL"/>
        </w:rPr>
      </w:pPr>
      <w:r>
        <w:rPr>
          <w:lang w:val="nl-NL"/>
        </w:rPr>
        <w:t>In een latere fase zullen de resultaten naar een FTP-site verstuurd worden.</w:t>
      </w:r>
    </w:p>
    <w:p w:rsidR="00314F97" w:rsidRPr="003F54FA" w:rsidRDefault="00314F97" w:rsidP="00314F97">
      <w:pPr>
        <w:rPr>
          <w:lang w:val="nl-NL"/>
        </w:rPr>
      </w:pPr>
    </w:p>
    <w:p w:rsidR="00314F97" w:rsidRPr="003F54FA" w:rsidRDefault="00314F97">
      <w:pPr>
        <w:rPr>
          <w:lang w:val="nl-NL"/>
        </w:rPr>
      </w:pPr>
    </w:p>
    <w:sectPr w:rsidR="00314F97" w:rsidRPr="003F54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97482"/>
    <w:multiLevelType w:val="hybridMultilevel"/>
    <w:tmpl w:val="A8846E06"/>
    <w:lvl w:ilvl="0" w:tplc="4E36E67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44"/>
    <w:rsid w:val="002F04FE"/>
    <w:rsid w:val="00314F97"/>
    <w:rsid w:val="00356EFA"/>
    <w:rsid w:val="003F54FA"/>
    <w:rsid w:val="005C7D7D"/>
    <w:rsid w:val="00620870"/>
    <w:rsid w:val="006C71DF"/>
    <w:rsid w:val="00791D8D"/>
    <w:rsid w:val="00865241"/>
    <w:rsid w:val="00A6372F"/>
    <w:rsid w:val="00A65084"/>
    <w:rsid w:val="00AC2ABB"/>
    <w:rsid w:val="00AF56D8"/>
    <w:rsid w:val="00B662BC"/>
    <w:rsid w:val="00B81244"/>
    <w:rsid w:val="00C36841"/>
    <w:rsid w:val="00C840F9"/>
    <w:rsid w:val="00CA6426"/>
    <w:rsid w:val="00E4626D"/>
    <w:rsid w:val="00E64550"/>
    <w:rsid w:val="00E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1D8D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9"/>
    <w:qFormat/>
    <w:rsid w:val="00791D8D"/>
    <w:pPr>
      <w:keepNext/>
      <w:spacing w:before="240" w:after="60" w:line="240" w:lineRule="auto"/>
      <w:outlineLvl w:val="0"/>
    </w:pPr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nhideWhenUsed/>
    <w:qFormat/>
    <w:locked/>
    <w:rsid w:val="00B66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chno">
    <w:name w:val="Techno"/>
    <w:basedOn w:val="Standaard"/>
    <w:link w:val="TechnoChar"/>
    <w:qFormat/>
    <w:rsid w:val="00791D8D"/>
    <w:pPr>
      <w:spacing w:after="0"/>
    </w:pPr>
    <w:rPr>
      <w:rFonts w:ascii="Courier New" w:hAnsi="Courier New" w:cs="Courier New"/>
      <w:sz w:val="18"/>
      <w:szCs w:val="18"/>
      <w:lang w:val="en-GB"/>
    </w:rPr>
  </w:style>
  <w:style w:type="character" w:customStyle="1" w:styleId="TechnoChar">
    <w:name w:val="Techno Char"/>
    <w:basedOn w:val="Standaardalinea-lettertype"/>
    <w:link w:val="Techno"/>
    <w:rsid w:val="00791D8D"/>
    <w:rPr>
      <w:rFonts w:ascii="Courier New" w:hAnsi="Courier New" w:cs="Courier New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9"/>
    <w:rsid w:val="00791D8D"/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791D8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B66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F56D8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qFormat/>
    <w:locked/>
    <w:rsid w:val="00A63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A63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1D8D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9"/>
    <w:qFormat/>
    <w:rsid w:val="00791D8D"/>
    <w:pPr>
      <w:keepNext/>
      <w:spacing w:before="240" w:after="60" w:line="240" w:lineRule="auto"/>
      <w:outlineLvl w:val="0"/>
    </w:pPr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nhideWhenUsed/>
    <w:qFormat/>
    <w:locked/>
    <w:rsid w:val="00B662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chno">
    <w:name w:val="Techno"/>
    <w:basedOn w:val="Standaard"/>
    <w:link w:val="TechnoChar"/>
    <w:qFormat/>
    <w:rsid w:val="00791D8D"/>
    <w:pPr>
      <w:spacing w:after="0"/>
    </w:pPr>
    <w:rPr>
      <w:rFonts w:ascii="Courier New" w:hAnsi="Courier New" w:cs="Courier New"/>
      <w:sz w:val="18"/>
      <w:szCs w:val="18"/>
      <w:lang w:val="en-GB"/>
    </w:rPr>
  </w:style>
  <w:style w:type="character" w:customStyle="1" w:styleId="TechnoChar">
    <w:name w:val="Techno Char"/>
    <w:basedOn w:val="Standaardalinea-lettertype"/>
    <w:link w:val="Techno"/>
    <w:rsid w:val="00791D8D"/>
    <w:rPr>
      <w:rFonts w:ascii="Courier New" w:hAnsi="Courier New" w:cs="Courier New"/>
      <w:sz w:val="18"/>
      <w:szCs w:val="18"/>
      <w:lang w:val="en-GB"/>
    </w:rPr>
  </w:style>
  <w:style w:type="character" w:customStyle="1" w:styleId="Kop1Char">
    <w:name w:val="Kop 1 Char"/>
    <w:basedOn w:val="Standaardalinea-lettertype"/>
    <w:link w:val="Kop1"/>
    <w:uiPriority w:val="99"/>
    <w:rsid w:val="00791D8D"/>
    <w:rPr>
      <w:rFonts w:ascii="Arial Rounded MT Bold" w:hAnsi="Arial Rounded MT Bold"/>
      <w:bCs/>
      <w:kern w:val="32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791D8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B66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AF56D8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qFormat/>
    <w:locked/>
    <w:rsid w:val="00A63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A63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zilla.org/en-US/firefox/all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EBEC3-4897-4606-A2DA-AF495463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Rousseau, Jacob</dc:creator>
  <cp:lastModifiedBy>Rousseau, Jacob</cp:lastModifiedBy>
  <cp:revision>11</cp:revision>
  <dcterms:created xsi:type="dcterms:W3CDTF">2015-11-25T09:02:00Z</dcterms:created>
  <dcterms:modified xsi:type="dcterms:W3CDTF">2015-11-25T13:46:00Z</dcterms:modified>
</cp:coreProperties>
</file>